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085C4" w14:textId="77777777" w:rsidR="00F56CF3" w:rsidRDefault="00000000">
      <w:pPr>
        <w:ind w:left="-284" w:right="-279"/>
        <w:jc w:val="both"/>
        <w:rPr>
          <w:rFonts w:ascii="Times New Roman" w:hAnsi="Times New Roman" w:cs="Times New Roman"/>
          <w:b/>
          <w:bCs/>
          <w:i/>
          <w:iCs/>
          <w:sz w:val="22"/>
          <w:szCs w:val="22"/>
        </w:rPr>
      </w:pPr>
      <w:r>
        <w:rPr>
          <w:rFonts w:ascii="Times New Roman" w:hAnsi="Times New Roman" w:cs="Times New Roman"/>
          <w:b/>
          <w:bCs/>
          <w:i/>
          <w:iCs/>
          <w:sz w:val="22"/>
          <w:szCs w:val="22"/>
        </w:rPr>
        <w:t>David Beauchesne</w:t>
      </w:r>
    </w:p>
    <w:p w14:paraId="20C8925D" w14:textId="77777777" w:rsidR="00F56CF3" w:rsidRDefault="00000000">
      <w:pPr>
        <w:ind w:left="-284" w:right="-279"/>
        <w:jc w:val="both"/>
        <w:rPr>
          <w:rFonts w:ascii="Times New Roman" w:hAnsi="Times New Roman" w:cs="Times New Roman"/>
          <w:sz w:val="18"/>
          <w:szCs w:val="18"/>
        </w:rPr>
      </w:pPr>
      <w:proofErr w:type="spellStart"/>
      <w:r>
        <w:rPr>
          <w:rFonts w:ascii="Times New Roman" w:hAnsi="Times New Roman" w:cs="Times New Roman"/>
          <w:sz w:val="18"/>
          <w:szCs w:val="18"/>
        </w:rPr>
        <w:t>inSileco</w:t>
      </w:r>
      <w:proofErr w:type="spellEnd"/>
    </w:p>
    <w:p w14:paraId="49A3AB50" w14:textId="77777777" w:rsidR="00F56CF3" w:rsidRDefault="00000000">
      <w:pPr>
        <w:ind w:left="-284" w:right="-279"/>
        <w:jc w:val="both"/>
        <w:rPr>
          <w:rFonts w:ascii="Times New Roman" w:hAnsi="Times New Roman" w:cs="Times New Roman"/>
          <w:sz w:val="18"/>
          <w:szCs w:val="18"/>
        </w:rPr>
      </w:pPr>
      <w:r>
        <w:rPr>
          <w:rFonts w:ascii="Times New Roman" w:hAnsi="Times New Roman" w:cs="Times New Roman"/>
          <w:sz w:val="18"/>
          <w:szCs w:val="18"/>
        </w:rPr>
        <w:t>david.beauchesne@insileco.io</w:t>
      </w:r>
    </w:p>
    <w:p w14:paraId="26EFF860" w14:textId="77777777" w:rsidR="00F56CF3" w:rsidRDefault="00000000">
      <w:pPr>
        <w:ind w:left="-284" w:right="-279"/>
        <w:jc w:val="both"/>
        <w:rPr>
          <w:rFonts w:ascii="Times New Roman" w:hAnsi="Times New Roman" w:cs="Times New Roman"/>
          <w:sz w:val="18"/>
          <w:szCs w:val="18"/>
        </w:rPr>
      </w:pPr>
      <w:r>
        <w:rPr>
          <w:rFonts w:ascii="Times New Roman" w:hAnsi="Times New Roman" w:cs="Times New Roman"/>
          <w:sz w:val="18"/>
          <w:szCs w:val="18"/>
        </w:rPr>
        <w:t>https://insileco.io/</w:t>
      </w:r>
    </w:p>
    <w:p w14:paraId="5F184C52" w14:textId="77777777" w:rsidR="00F56CF3" w:rsidRDefault="00000000">
      <w:pPr>
        <w:ind w:left="-284" w:right="-279"/>
        <w:jc w:val="both"/>
        <w:rPr>
          <w:rFonts w:ascii="Times New Roman" w:hAnsi="Times New Roman" w:cs="Times New Roman"/>
          <w:sz w:val="18"/>
          <w:szCs w:val="18"/>
        </w:rPr>
      </w:pPr>
      <w:r>
        <w:rPr>
          <w:rFonts w:ascii="Times New Roman" w:hAnsi="Times New Roman" w:cs="Times New Roman"/>
          <w:sz w:val="18"/>
          <w:szCs w:val="18"/>
        </w:rPr>
        <w:t>1.514.553.4974</w:t>
      </w:r>
    </w:p>
    <w:p w14:paraId="4234D0A3" w14:textId="77777777" w:rsidR="00F56CF3" w:rsidRDefault="00000000">
      <w:pPr>
        <w:ind w:left="-284" w:right="-279"/>
        <w:jc w:val="right"/>
        <w:rPr>
          <w:rFonts w:ascii="Times New Roman" w:hAnsi="Times New Roman" w:cs="Times New Roman"/>
          <w:sz w:val="22"/>
          <w:szCs w:val="22"/>
        </w:rPr>
      </w:pPr>
      <w:r>
        <w:rPr>
          <w:rFonts w:ascii="Times New Roman" w:hAnsi="Times New Roman" w:cs="Times New Roman"/>
          <w:sz w:val="22"/>
          <w:szCs w:val="22"/>
        </w:rPr>
        <w:t>Québec City, Canada</w:t>
      </w:r>
    </w:p>
    <w:p w14:paraId="7F34D7CD" w14:textId="77777777" w:rsidR="00F56CF3" w:rsidRDefault="00000000">
      <w:pPr>
        <w:ind w:left="-284" w:right="-279"/>
        <w:jc w:val="right"/>
        <w:rPr>
          <w:rFonts w:ascii="Times New Roman" w:hAnsi="Times New Roman" w:cs="Times New Roman"/>
          <w:sz w:val="22"/>
          <w:szCs w:val="22"/>
        </w:rPr>
      </w:pPr>
      <w:r>
        <w:rPr>
          <w:rFonts w:ascii="Times New Roman" w:hAnsi="Times New Roman" w:cs="Times New Roman"/>
          <w:sz w:val="22"/>
          <w:szCs w:val="22"/>
        </w:rPr>
        <w:t>2025-01-29</w:t>
      </w:r>
    </w:p>
    <w:p w14:paraId="2947C477" w14:textId="77777777" w:rsidR="00F56CF3" w:rsidRDefault="00F56CF3">
      <w:pPr>
        <w:ind w:left="-284" w:right="-279"/>
        <w:jc w:val="right"/>
        <w:rPr>
          <w:rFonts w:ascii="Times New Roman" w:hAnsi="Times New Roman" w:cs="Times New Roman"/>
          <w:sz w:val="22"/>
          <w:szCs w:val="22"/>
        </w:rPr>
      </w:pPr>
    </w:p>
    <w:p w14:paraId="4148DFC6" w14:textId="77777777" w:rsidR="00F56CF3" w:rsidRDefault="00F56CF3">
      <w:pPr>
        <w:ind w:left="-284" w:right="-279"/>
        <w:jc w:val="both"/>
        <w:rPr>
          <w:rFonts w:ascii="Times New Roman" w:hAnsi="Times New Roman" w:cs="Times New Roman"/>
        </w:rPr>
      </w:pPr>
    </w:p>
    <w:p w14:paraId="23BD80E7" w14:textId="77777777" w:rsidR="00F56CF3" w:rsidRDefault="00F56CF3">
      <w:pPr>
        <w:sectPr w:rsidR="00F56CF3">
          <w:type w:val="continuous"/>
          <w:pgSz w:w="12240" w:h="15840"/>
          <w:pgMar w:top="1440" w:right="1440" w:bottom="1440" w:left="1440" w:header="0" w:footer="0" w:gutter="0"/>
          <w:cols w:num="2" w:space="708"/>
          <w:formProt w:val="0"/>
          <w:docGrid w:linePitch="360"/>
        </w:sectPr>
      </w:pPr>
    </w:p>
    <w:p w14:paraId="3806ECD1" w14:textId="77777777" w:rsidR="00F56CF3" w:rsidRDefault="00000000">
      <w:pPr>
        <w:ind w:left="-284" w:right="-279"/>
        <w:jc w:val="both"/>
        <w:rPr>
          <w:rFonts w:ascii="Times New Roman" w:hAnsi="Times New Roman" w:cs="Times New Roman"/>
        </w:rPr>
      </w:pPr>
      <w:r>
        <w:rPr>
          <w:rFonts w:ascii="Times New Roman" w:hAnsi="Times New Roman" w:cs="Times New Roman"/>
        </w:rPr>
        <w:t>__________________________________________________________________________________</w:t>
      </w:r>
    </w:p>
    <w:p w14:paraId="7CB7F207" w14:textId="77777777" w:rsidR="00F56CF3" w:rsidRDefault="00F56CF3">
      <w:pPr>
        <w:ind w:left="-284" w:right="-279"/>
        <w:jc w:val="both"/>
        <w:rPr>
          <w:rFonts w:ascii="Times New Roman" w:hAnsi="Times New Roman" w:cs="Times New Roman"/>
        </w:rPr>
      </w:pPr>
    </w:p>
    <w:p w14:paraId="37CCEA28" w14:textId="77777777" w:rsidR="00F56CF3" w:rsidRDefault="00000000">
      <w:pPr>
        <w:spacing w:line="276" w:lineRule="auto"/>
        <w:ind w:left="-284" w:right="-279"/>
        <w:jc w:val="both"/>
        <w:rPr>
          <w:rFonts w:ascii="Times New Roman" w:hAnsi="Times New Roman" w:cs="Times New Roman"/>
          <w:b/>
          <w:bCs/>
          <w:sz w:val="22"/>
          <w:szCs w:val="22"/>
        </w:rPr>
      </w:pPr>
      <w:r>
        <w:rPr>
          <w:rFonts w:ascii="Times New Roman" w:hAnsi="Times New Roman" w:cs="Times New Roman"/>
          <w:b/>
          <w:bCs/>
          <w:sz w:val="22"/>
          <w:szCs w:val="22"/>
        </w:rPr>
        <w:t>Dear Ecology Editors,</w:t>
      </w:r>
    </w:p>
    <w:p w14:paraId="4B3FE4DC" w14:textId="77777777" w:rsidR="00F56CF3" w:rsidRDefault="00000000">
      <w:pPr>
        <w:spacing w:beforeAutospacing="1" w:afterAutospacing="1" w:line="276" w:lineRule="auto"/>
        <w:ind w:left="-284" w:right="-279"/>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We are pleased to submit our data paper, titled "</w:t>
      </w:r>
      <w:r>
        <w:rPr>
          <w:rFonts w:ascii="Times New Roman" w:eastAsia="Times New Roman" w:hAnsi="Times New Roman" w:cs="Times New Roman"/>
          <w:i/>
          <w:iCs/>
          <w:kern w:val="0"/>
          <w:sz w:val="22"/>
          <w:szCs w:val="22"/>
          <w14:ligatures w14:val="none"/>
        </w:rPr>
        <w:t>Mapping threats to marine birds to inform conservation and management in Atlantic Canada</w:t>
      </w:r>
      <w:r>
        <w:rPr>
          <w:rFonts w:ascii="Times New Roman" w:eastAsia="Times New Roman" w:hAnsi="Times New Roman" w:cs="Times New Roman"/>
          <w:kern w:val="0"/>
          <w:sz w:val="22"/>
          <w:szCs w:val="22"/>
          <w14:ligatures w14:val="none"/>
        </w:rPr>
        <w:t xml:space="preserve">", for consideration in Ecology as a Data Paper. This work presents a </w:t>
      </w:r>
      <w:commentRangeStart w:id="0"/>
      <w:r>
        <w:rPr>
          <w:rFonts w:ascii="Times New Roman" w:eastAsia="Times New Roman" w:hAnsi="Times New Roman" w:cs="Times New Roman"/>
          <w:kern w:val="0"/>
          <w:sz w:val="22"/>
          <w:szCs w:val="22"/>
          <w14:ligatures w14:val="none"/>
        </w:rPr>
        <w:t>comprehensive dataset</w:t>
      </w:r>
      <w:commentRangeEnd w:id="0"/>
      <w:r w:rsidR="007E57AF">
        <w:rPr>
          <w:rStyle w:val="CommentReference"/>
        </w:rPr>
        <w:commentReference w:id="0"/>
      </w:r>
      <w:r>
        <w:rPr>
          <w:rFonts w:ascii="Times New Roman" w:eastAsia="Times New Roman" w:hAnsi="Times New Roman" w:cs="Times New Roman"/>
          <w:kern w:val="0"/>
          <w:sz w:val="22"/>
          <w:szCs w:val="22"/>
          <w14:ligatures w14:val="none"/>
        </w:rPr>
        <w:t xml:space="preserve"> of spatiotemporal threat layers for migratory seabirds </w:t>
      </w:r>
      <w:commentRangeStart w:id="1"/>
      <w:r>
        <w:rPr>
          <w:rFonts w:ascii="Times New Roman" w:eastAsia="Times New Roman" w:hAnsi="Times New Roman" w:cs="Times New Roman"/>
          <w:kern w:val="0"/>
          <w:sz w:val="22"/>
          <w:szCs w:val="22"/>
          <w14:ligatures w14:val="none"/>
        </w:rPr>
        <w:t>within Canada’s Exclusive Economic Zone (EEZ)</w:t>
      </w:r>
      <w:commentRangeEnd w:id="1"/>
      <w:r w:rsidR="007E57AF">
        <w:rPr>
          <w:rStyle w:val="CommentReference"/>
        </w:rPr>
        <w:commentReference w:id="1"/>
      </w:r>
      <w:r>
        <w:rPr>
          <w:rFonts w:ascii="Times New Roman" w:eastAsia="Times New Roman" w:hAnsi="Times New Roman" w:cs="Times New Roman"/>
          <w:kern w:val="0"/>
          <w:sz w:val="22"/>
          <w:szCs w:val="22"/>
          <w14:ligatures w14:val="none"/>
        </w:rPr>
        <w:t>, developed to inform conservation strategies, environmental response planning, and marine spatial planning initiatives.</w:t>
      </w:r>
    </w:p>
    <w:p w14:paraId="6D3BAE13" w14:textId="77777777" w:rsidR="00F56CF3" w:rsidRDefault="00000000">
      <w:pPr>
        <w:spacing w:beforeAutospacing="1" w:afterAutospacing="1" w:line="276" w:lineRule="auto"/>
        <w:ind w:left="-284" w:right="-279"/>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The dataset integrates multiple primary data sources, including government monitoring programs (e.g., Integrated Satellite Tracking of Pollution, National Aerial Surveillance Program, Automatic Identification System), remote sensing data (e.g., VIIRS Nighttime Lights and Boat Detection), and geospatial analyses of vessel traffic, petroleum pollution, and artificial light. These data were systematically processed into a harmonized study grid at 1-km² resolution, providing monthly or annual geospatial threat layers between 2006 and 2023 depending on each specific dataset. </w:t>
      </w:r>
    </w:p>
    <w:p w14:paraId="25920D29" w14:textId="30E57D73" w:rsidR="00F56CF3" w:rsidRDefault="00000000">
      <w:pPr>
        <w:spacing w:beforeAutospacing="1" w:afterAutospacing="1" w:line="276" w:lineRule="auto"/>
        <w:ind w:left="-284" w:right="-279"/>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We believe this dataset aligns well with Ecology’s mission to advance the understanding of ecological systems by providing rigorously curated and well-documented datasets for broad scientific use. This work integrates multiple existing datasets into </w:t>
      </w:r>
      <w:ins w:id="2" w:author="Studholme,Katharine (elle | she, her) (ECCC)" w:date="2025-02-11T15:28:00Z" w16du:dateUtc="2025-02-11T19:28:00Z">
        <w:r w:rsidR="007E57AF">
          <w:rPr>
            <w:rFonts w:ascii="Times New Roman" w:eastAsia="Times New Roman" w:hAnsi="Times New Roman" w:cs="Times New Roman"/>
            <w:kern w:val="0"/>
            <w:sz w:val="22"/>
            <w:szCs w:val="22"/>
            <w14:ligatures w14:val="none"/>
          </w:rPr>
          <w:t xml:space="preserve">standardized </w:t>
        </w:r>
      </w:ins>
      <w:r>
        <w:rPr>
          <w:rFonts w:ascii="Times New Roman" w:eastAsia="Times New Roman" w:hAnsi="Times New Roman" w:cs="Times New Roman"/>
          <w:kern w:val="0"/>
          <w:sz w:val="22"/>
          <w:szCs w:val="22"/>
          <w14:ligatures w14:val="none"/>
        </w:rPr>
        <w:t xml:space="preserve">geospatial layers, ensuring accessibility and reproducibility through open-access archiving. In accordance with the Open Research Policy requirements of Ecology, the dataset, associated metadata, and code will be available on </w:t>
      </w:r>
      <w:proofErr w:type="spellStart"/>
      <w:r>
        <w:rPr>
          <w:rFonts w:ascii="Times New Roman" w:eastAsia="Times New Roman" w:hAnsi="Times New Roman" w:cs="Times New Roman"/>
          <w:kern w:val="0"/>
          <w:sz w:val="22"/>
          <w:szCs w:val="22"/>
          <w14:ligatures w14:val="none"/>
        </w:rPr>
        <w:t>Zenodo</w:t>
      </w:r>
      <w:proofErr w:type="spellEnd"/>
      <w:r>
        <w:rPr>
          <w:rFonts w:ascii="Times New Roman" w:eastAsia="Times New Roman" w:hAnsi="Times New Roman" w:cs="Times New Roman"/>
          <w:kern w:val="0"/>
          <w:sz w:val="22"/>
          <w:szCs w:val="22"/>
          <w14:ligatures w14:val="none"/>
        </w:rPr>
        <w:t xml:space="preserve"> once the paper is accepted for publication</w:t>
      </w:r>
      <w:ins w:id="3" w:author="Studholme,Katharine (elle | she, her) (ECCC)" w:date="2025-02-11T15:29:00Z" w16du:dateUtc="2025-02-11T19:29:00Z">
        <w:r w:rsidR="007E57AF">
          <w:rPr>
            <w:rFonts w:ascii="Times New Roman" w:eastAsia="Times New Roman" w:hAnsi="Times New Roman" w:cs="Times New Roman"/>
            <w:kern w:val="0"/>
            <w:sz w:val="22"/>
            <w:szCs w:val="22"/>
            <w14:ligatures w14:val="none"/>
          </w:rPr>
          <w:t>.</w:t>
        </w:r>
      </w:ins>
      <w:del w:id="4" w:author="Studholme,Katharine (elle | she, her) (ECCC)" w:date="2025-02-11T15:29:00Z" w16du:dateUtc="2025-02-11T19:29:00Z">
        <w:r w:rsidDel="007E57AF">
          <w:rPr>
            <w:rFonts w:ascii="Times New Roman" w:eastAsia="Times New Roman" w:hAnsi="Times New Roman" w:cs="Times New Roman"/>
            <w:kern w:val="0"/>
            <w:sz w:val="22"/>
            <w:szCs w:val="22"/>
            <w14:ligatures w14:val="none"/>
          </w:rPr>
          <w:delText>;</w:delText>
        </w:r>
      </w:del>
      <w:r>
        <w:rPr>
          <w:rFonts w:ascii="Times New Roman" w:eastAsia="Times New Roman" w:hAnsi="Times New Roman" w:cs="Times New Roman"/>
          <w:kern w:val="0"/>
          <w:sz w:val="22"/>
          <w:szCs w:val="22"/>
          <w14:ligatures w14:val="none"/>
        </w:rPr>
        <w:t xml:space="preserve"> </w:t>
      </w:r>
      <w:ins w:id="5" w:author="Studholme,Katharine (elle | she, her) (ECCC)" w:date="2025-02-11T15:29:00Z" w16du:dateUtc="2025-02-11T19:29:00Z">
        <w:r w:rsidR="007E57AF">
          <w:rPr>
            <w:rFonts w:ascii="Times New Roman" w:eastAsia="Times New Roman" w:hAnsi="Times New Roman" w:cs="Times New Roman"/>
            <w:kern w:val="0"/>
            <w:sz w:val="22"/>
            <w:szCs w:val="22"/>
            <w14:ligatures w14:val="none"/>
          </w:rPr>
          <w:t>I</w:t>
        </w:r>
      </w:ins>
      <w:del w:id="6" w:author="Studholme,Katharine (elle | she, her) (ECCC)" w:date="2025-02-11T15:29:00Z" w16du:dateUtc="2025-02-11T19:29:00Z">
        <w:r w:rsidDel="007E57AF">
          <w:rPr>
            <w:rFonts w:ascii="Times New Roman" w:eastAsia="Times New Roman" w:hAnsi="Times New Roman" w:cs="Times New Roman"/>
            <w:kern w:val="0"/>
            <w:sz w:val="22"/>
            <w:szCs w:val="22"/>
            <w14:ligatures w14:val="none"/>
          </w:rPr>
          <w:delText>i</w:delText>
        </w:r>
      </w:del>
      <w:r>
        <w:rPr>
          <w:rFonts w:ascii="Times New Roman" w:eastAsia="Times New Roman" w:hAnsi="Times New Roman" w:cs="Times New Roman"/>
          <w:kern w:val="0"/>
          <w:sz w:val="22"/>
          <w:szCs w:val="22"/>
          <w14:ligatures w14:val="none"/>
        </w:rPr>
        <w:t>n the meantime the codebase is already openly available on GitHub (https://github.com/inSilecoInc/ceacws).</w:t>
      </w:r>
    </w:p>
    <w:p w14:paraId="6F0F93EA" w14:textId="77777777" w:rsidR="00F56CF3" w:rsidRDefault="00000000">
      <w:pPr>
        <w:spacing w:beforeAutospacing="1" w:afterAutospacing="1" w:line="276" w:lineRule="auto"/>
        <w:ind w:left="-284" w:right="-279"/>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We hope that you will find the proposed manuscript suitable for evaluation in Ecology. Please do not hesitate to contact me should you require any additional information.</w:t>
      </w:r>
    </w:p>
    <w:p w14:paraId="43AA76C9" w14:textId="77777777" w:rsidR="00F56CF3" w:rsidRDefault="00000000">
      <w:pPr>
        <w:spacing w:beforeAutospacing="1" w:afterAutospacing="1" w:line="276" w:lineRule="auto"/>
        <w:ind w:left="-284" w:right="-279"/>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Thank you for your time and consideration. We look forward to your response.</w:t>
      </w:r>
    </w:p>
    <w:p w14:paraId="7D9BE3BE" w14:textId="77777777" w:rsidR="00F56CF3" w:rsidRDefault="00000000">
      <w:pPr>
        <w:spacing w:beforeAutospacing="1" w:afterAutospacing="1" w:line="276" w:lineRule="auto"/>
        <w:ind w:left="-284" w:right="-279"/>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Sincerely,</w:t>
      </w:r>
    </w:p>
    <w:p w14:paraId="607CF159" w14:textId="77777777" w:rsidR="00F56CF3" w:rsidRDefault="00F56CF3">
      <w:pPr>
        <w:spacing w:beforeAutospacing="1" w:afterAutospacing="1" w:line="276" w:lineRule="auto"/>
        <w:ind w:left="-284" w:right="-279"/>
        <w:jc w:val="both"/>
        <w:rPr>
          <w:rFonts w:ascii="Times New Roman" w:eastAsia="Times New Roman" w:hAnsi="Times New Roman" w:cs="Times New Roman"/>
          <w:kern w:val="0"/>
          <w:sz w:val="22"/>
          <w:szCs w:val="22"/>
          <w14:ligatures w14:val="none"/>
        </w:rPr>
      </w:pPr>
    </w:p>
    <w:p w14:paraId="3443D0F4" w14:textId="77777777" w:rsidR="00F56CF3" w:rsidRDefault="00000000">
      <w:pPr>
        <w:spacing w:beforeAutospacing="1" w:afterAutospacing="1" w:line="276" w:lineRule="auto"/>
        <w:ind w:left="-284" w:right="-279"/>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David Beauchesne</w:t>
      </w:r>
    </w:p>
    <w:sectPr w:rsidR="00F56CF3">
      <w:type w:val="continuous"/>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udholme,Katharine (elle | she, her) (ECCC)" w:date="2025-02-11T15:24:00Z" w:initials="KS">
    <w:p w14:paraId="150999B8" w14:textId="77777777" w:rsidR="007E57AF" w:rsidRDefault="007E57AF" w:rsidP="007E57AF">
      <w:pPr>
        <w:pStyle w:val="CommentText"/>
      </w:pPr>
      <w:r>
        <w:rPr>
          <w:rStyle w:val="CommentReference"/>
        </w:rPr>
        <w:annotationRef/>
      </w:r>
      <w:r>
        <w:t>Do we want to call it comprehensive if we’re not including bycatch and wind in this particular package?</w:t>
      </w:r>
    </w:p>
  </w:comment>
  <w:comment w:id="1" w:author="Studholme,Katharine (elle | she, her) (ECCC)" w:date="2025-02-11T15:26:00Z" w:initials="KS">
    <w:p w14:paraId="0541401A" w14:textId="77777777" w:rsidR="007E57AF" w:rsidRDefault="007E57AF" w:rsidP="007E57AF">
      <w:pPr>
        <w:pStyle w:val="CommentText"/>
      </w:pPr>
      <w:r>
        <w:rPr>
          <w:rStyle w:val="CommentReference"/>
        </w:rPr>
        <w:annotationRef/>
      </w:r>
      <w:r>
        <w:t>I think part of what’s unique about this dataset is that is goes</w:t>
      </w:r>
      <w:r>
        <w:rPr>
          <w:i/>
          <w:iCs/>
        </w:rPr>
        <w:t xml:space="preserve"> beyond</w:t>
      </w:r>
      <w:r>
        <w:t xml:space="preserve"> the EEZ to encompass the complete foraging range of seabirds breeding in Atlantic Canada.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0999B8" w15:done="0"/>
  <w15:commentEx w15:paraId="054140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3CE9A4" w16cex:dateUtc="2025-02-11T19:24:00Z"/>
  <w16cex:commentExtensible w16cex:durableId="5DC11E82" w16cex:dateUtc="2025-02-11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0999B8" w16cid:durableId="253CE9A4"/>
  <w16cid:commentId w16cid:paraId="0541401A" w16cid:durableId="5DC11E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udholme,Katharine (elle | she, her) (ECCC)">
    <w15:presenceInfo w15:providerId="AD" w15:userId="S::Katharine.Studholme@ec.gc.ca::4634b92b-b06b-4e66-a077-d4872e35d7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trackRevisions/>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F3"/>
    <w:rsid w:val="007E57AF"/>
    <w:rsid w:val="008D09CB"/>
    <w:rsid w:val="00F56CF3"/>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02FE"/>
  <w15:docId w15:val="{AB37B640-EE54-45A7-B125-6A0349BA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707B"/>
    <w:rPr>
      <w:color w:val="0000FF"/>
      <w:u w:val="single"/>
    </w:rPr>
  </w:style>
  <w:style w:type="character" w:styleId="CommentReference">
    <w:name w:val="annotation reference"/>
    <w:basedOn w:val="DefaultParagraphFont"/>
    <w:uiPriority w:val="99"/>
    <w:semiHidden/>
    <w:unhideWhenUsed/>
    <w:qFormat/>
    <w:rsid w:val="00E065D8"/>
    <w:rPr>
      <w:sz w:val="16"/>
      <w:szCs w:val="16"/>
    </w:rPr>
  </w:style>
  <w:style w:type="character" w:customStyle="1" w:styleId="CommentTextChar">
    <w:name w:val="Comment Text Char"/>
    <w:basedOn w:val="DefaultParagraphFont"/>
    <w:link w:val="CommentText"/>
    <w:uiPriority w:val="99"/>
    <w:qFormat/>
    <w:rsid w:val="00E065D8"/>
    <w:rPr>
      <w:sz w:val="20"/>
      <w:szCs w:val="20"/>
    </w:rPr>
  </w:style>
  <w:style w:type="character" w:customStyle="1" w:styleId="CommentSubjectChar">
    <w:name w:val="Comment Subject Char"/>
    <w:basedOn w:val="CommentTextChar"/>
    <w:link w:val="CommentSubject"/>
    <w:uiPriority w:val="99"/>
    <w:semiHidden/>
    <w:qFormat/>
    <w:rsid w:val="00E065D8"/>
    <w:rPr>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CommentText">
    <w:name w:val="annotation text"/>
    <w:basedOn w:val="Normal"/>
    <w:link w:val="CommentTextChar"/>
    <w:uiPriority w:val="99"/>
    <w:unhideWhenUsed/>
    <w:rsid w:val="00E065D8"/>
    <w:rPr>
      <w:sz w:val="20"/>
      <w:szCs w:val="20"/>
    </w:rPr>
  </w:style>
  <w:style w:type="paragraph" w:styleId="CommentSubject">
    <w:name w:val="annotation subject"/>
    <w:basedOn w:val="CommentText"/>
    <w:next w:val="CommentText"/>
    <w:link w:val="CommentSubjectChar"/>
    <w:uiPriority w:val="99"/>
    <w:semiHidden/>
    <w:unhideWhenUsed/>
    <w:qFormat/>
    <w:rsid w:val="00E065D8"/>
    <w:rPr>
      <w:b/>
      <w:bCs/>
    </w:rPr>
  </w:style>
  <w:style w:type="paragraph" w:styleId="Revision">
    <w:name w:val="Revision"/>
    <w:hidden/>
    <w:uiPriority w:val="99"/>
    <w:semiHidden/>
    <w:rsid w:val="007E57AF"/>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326</Words>
  <Characters>1862</Characters>
  <Application>Microsoft Office Word</Application>
  <DocSecurity>0</DocSecurity>
  <Lines>15</Lines>
  <Paragraphs>4</Paragraphs>
  <ScaleCrop>false</ScaleCrop>
  <Company>Environment and Climate Change Canada</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Beauchesne</dc:creator>
  <dc:description/>
  <cp:lastModifiedBy>Studholme,Katharine (elle | she, her) (ECCC)</cp:lastModifiedBy>
  <cp:revision>44</cp:revision>
  <dcterms:created xsi:type="dcterms:W3CDTF">2023-07-28T12:31:00Z</dcterms:created>
  <dcterms:modified xsi:type="dcterms:W3CDTF">2025-02-11T19:29:00Z</dcterms:modified>
  <dc:language>en-US</dc:language>
</cp:coreProperties>
</file>